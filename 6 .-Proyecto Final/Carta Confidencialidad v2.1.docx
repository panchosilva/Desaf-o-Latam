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106941" w:rsidRDefault="002A7D1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/>
          <w:color w:val="000000"/>
          <w:u w:val="single"/>
        </w:rPr>
      </w:pPr>
      <w:r>
        <w:rPr>
          <w:b/>
          <w:color w:val="000000"/>
          <w:u w:val="single"/>
        </w:rPr>
        <w:t>ACUERDO CONFIDENCIALIDAD</w:t>
      </w:r>
    </w:p>
    <w:p w14:paraId="00000002" w14:textId="77777777" w:rsidR="00106941" w:rsidRDefault="002A7D1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/>
          <w:color w:val="000000"/>
          <w:u w:val="single"/>
        </w:rPr>
      </w:pPr>
      <w:r>
        <w:rPr>
          <w:b/>
          <w:color w:val="000000"/>
          <w:u w:val="single"/>
        </w:rPr>
        <w:t>COMERCIAL PIWÉN SPA</w:t>
      </w:r>
    </w:p>
    <w:p w14:paraId="00000003" w14:textId="77777777" w:rsidR="00106941" w:rsidRDefault="0010694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/>
          <w:color w:val="000000"/>
          <w:u w:val="single"/>
        </w:rPr>
      </w:pPr>
    </w:p>
    <w:p w14:paraId="00000004" w14:textId="77777777" w:rsidR="00106941" w:rsidRDefault="0010694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b/>
          <w:color w:val="000000"/>
          <w:u w:val="single"/>
        </w:rPr>
      </w:pPr>
    </w:p>
    <w:p w14:paraId="00000005" w14:textId="77777777" w:rsidR="00106941" w:rsidRDefault="002A7D1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color w:val="000000"/>
        </w:rPr>
        <w:t xml:space="preserve">En Santiago, Chile, a </w:t>
      </w:r>
      <w:r>
        <w:t>29</w:t>
      </w:r>
      <w:r>
        <w:rPr>
          <w:color w:val="000000"/>
        </w:rPr>
        <w:t xml:space="preserve"> de diciembre de 2021, entre Comercial Piwén </w:t>
      </w:r>
      <w:proofErr w:type="spellStart"/>
      <w:r>
        <w:rPr>
          <w:color w:val="000000"/>
        </w:rPr>
        <w:t>SpA</w:t>
      </w:r>
      <w:proofErr w:type="spellEnd"/>
      <w:r>
        <w:rPr>
          <w:color w:val="000000"/>
        </w:rPr>
        <w:t>, Rol Único Tributario </w:t>
      </w:r>
      <w:proofErr w:type="spellStart"/>
      <w:r>
        <w:rPr>
          <w:color w:val="000000"/>
        </w:rPr>
        <w:t>N°</w:t>
      </w:r>
      <w:proofErr w:type="spellEnd"/>
      <w:r>
        <w:rPr>
          <w:color w:val="000000"/>
        </w:rPr>
        <w:t> 76.780.620-5, domiciliada en Río Itata 9654, Pudahuel (en adelante la “Empresa”) por una parte; y por la otra, </w:t>
      </w:r>
      <w:r>
        <w:t>Ignacio Alejandro Loayza Campos</w:t>
      </w:r>
      <w:r>
        <w:rPr>
          <w:color w:val="000000"/>
        </w:rPr>
        <w:t xml:space="preserve">], Cédula </w:t>
      </w:r>
      <w:proofErr w:type="spellStart"/>
      <w:r>
        <w:rPr>
          <w:color w:val="000000"/>
        </w:rPr>
        <w:t>N°</w:t>
      </w:r>
      <w:proofErr w:type="spellEnd"/>
      <w:r>
        <w:rPr>
          <w:color w:val="000000"/>
        </w:rPr>
        <w:t> </w:t>
      </w:r>
      <w:r>
        <w:t>17.919.147-4</w:t>
      </w:r>
      <w:r>
        <w:rPr>
          <w:color w:val="000000"/>
        </w:rPr>
        <w:t xml:space="preserve">, en compañía con </w:t>
      </w:r>
      <w:r>
        <w:t xml:space="preserve">Álvaro Alonso Fuentes </w:t>
      </w:r>
      <w:proofErr w:type="spellStart"/>
      <w:r>
        <w:t>d'Alençon</w:t>
      </w:r>
      <w:proofErr w:type="spellEnd"/>
      <w:r>
        <w:rPr>
          <w:color w:val="000000"/>
        </w:rPr>
        <w:t xml:space="preserve"> Cédula </w:t>
      </w:r>
      <w:proofErr w:type="spellStart"/>
      <w:r>
        <w:rPr>
          <w:color w:val="000000"/>
        </w:rPr>
        <w:t>N°</w:t>
      </w:r>
      <w:proofErr w:type="spellEnd"/>
      <w:r>
        <w:rPr>
          <w:color w:val="000000"/>
        </w:rPr>
        <w:t xml:space="preserve"> </w:t>
      </w:r>
      <w:r>
        <w:t>16.356.409-2</w:t>
      </w:r>
      <w:r>
        <w:rPr>
          <w:color w:val="000000"/>
        </w:rPr>
        <w:t xml:space="preserve">, ambos profesor y ayudante respectivamente de la institución educacional SMART LATAM SPA, Rol Única Tributario </w:t>
      </w:r>
      <w:proofErr w:type="spellStart"/>
      <w:r>
        <w:rPr>
          <w:color w:val="000000"/>
        </w:rPr>
        <w:t>N°</w:t>
      </w:r>
      <w:proofErr w:type="spellEnd"/>
      <w:r>
        <w:rPr>
          <w:color w:val="000000"/>
        </w:rPr>
        <w:t xml:space="preserve"> 76.371.776-3 domiciliada en Santa Beatriz 91, Providencia (en adelante “Institución”); se celebra el presente acuerdo de confidencialidad</w:t>
      </w:r>
      <w:r>
        <w:t xml:space="preserve"> (en adelante el “Acuerdo”)</w:t>
      </w:r>
      <w:r>
        <w:rPr>
          <w:color w:val="000000"/>
        </w:rPr>
        <w:t xml:space="preserve">, tomando en consideración previamente las premisas siguientes: </w:t>
      </w:r>
    </w:p>
    <w:p w14:paraId="00000006" w14:textId="77777777" w:rsidR="00106941" w:rsidRDefault="002A7D1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Quattrocento Sans" w:eastAsia="Quattrocento Sans" w:hAnsi="Quattrocento Sans" w:cs="Quattrocento Sans"/>
          <w:color w:val="000000"/>
        </w:rPr>
      </w:pPr>
      <w:r>
        <w:rPr>
          <w:color w:val="000000"/>
        </w:rPr>
        <w:t> </w:t>
      </w:r>
    </w:p>
    <w:p w14:paraId="00000007" w14:textId="77777777" w:rsidR="00106941" w:rsidRDefault="0010694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</w:p>
    <w:p w14:paraId="00000008" w14:textId="77777777" w:rsidR="00106941" w:rsidRDefault="002A7D1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color w:val="000000"/>
        </w:rPr>
        <w:t xml:space="preserve">El presente </w:t>
      </w:r>
      <w:r>
        <w:t xml:space="preserve">Acuerdo </w:t>
      </w:r>
      <w:r>
        <w:rPr>
          <w:color w:val="000000"/>
        </w:rPr>
        <w:t xml:space="preserve">entre las Partes tiene por objeto proteger y preservar la confidencialidad de la información que eventualmente intercambien entre ellas, en el desarrollo de Proyecto Académico de Data </w:t>
      </w:r>
      <w:proofErr w:type="spellStart"/>
      <w:r>
        <w:rPr>
          <w:color w:val="000000"/>
        </w:rPr>
        <w:t>Science</w:t>
      </w:r>
      <w:proofErr w:type="spellEnd"/>
      <w:r>
        <w:rPr>
          <w:color w:val="000000"/>
        </w:rPr>
        <w:t xml:space="preserve"> (en adelante el “Proyecto”).</w:t>
      </w:r>
    </w:p>
    <w:p w14:paraId="00000009" w14:textId="77777777" w:rsidR="00106941" w:rsidRDefault="002A7D1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05"/>
        <w:jc w:val="both"/>
        <w:rPr>
          <w:rFonts w:ascii="Quattrocento Sans" w:eastAsia="Quattrocento Sans" w:hAnsi="Quattrocento Sans" w:cs="Quattrocento Sans"/>
          <w:color w:val="000000"/>
        </w:rPr>
      </w:pPr>
      <w:r>
        <w:rPr>
          <w:color w:val="000000"/>
        </w:rPr>
        <w:t>  </w:t>
      </w:r>
    </w:p>
    <w:p w14:paraId="0000000A" w14:textId="77777777" w:rsidR="00106941" w:rsidRDefault="002A7D1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Quattrocento Sans" w:eastAsia="Quattrocento Sans" w:hAnsi="Quattrocento Sans" w:cs="Quattrocento Sans"/>
          <w:color w:val="000000"/>
        </w:rPr>
      </w:pPr>
      <w:r>
        <w:rPr>
          <w:color w:val="000000"/>
        </w:rPr>
        <w:t xml:space="preserve">Cualquiera de las </w:t>
      </w:r>
      <w:r>
        <w:t>p</w:t>
      </w:r>
      <w:r>
        <w:rPr>
          <w:color w:val="000000"/>
        </w:rPr>
        <w:t>artes comparecientes que revele </w:t>
      </w:r>
      <w:r>
        <w:t>Información Confidencial</w:t>
      </w:r>
      <w:r>
        <w:rPr>
          <w:color w:val="000000"/>
        </w:rPr>
        <w:t xml:space="preserve"> (explicada en el siguiente punto) será referida en este instrumento como la “</w:t>
      </w:r>
      <w:r>
        <w:rPr>
          <w:color w:val="000000"/>
          <w:u w:val="single"/>
        </w:rPr>
        <w:t>Parte Reveladora</w:t>
      </w:r>
      <w:r>
        <w:rPr>
          <w:color w:val="000000"/>
        </w:rPr>
        <w:t xml:space="preserve">”, y por su parte, cualquiera de las </w:t>
      </w:r>
      <w:r>
        <w:t>p</w:t>
      </w:r>
      <w:r>
        <w:rPr>
          <w:color w:val="000000"/>
        </w:rPr>
        <w:t xml:space="preserve">artes comparecientes que reciba </w:t>
      </w:r>
      <w:r>
        <w:t>Información Confidencial</w:t>
      </w:r>
      <w:r>
        <w:rPr>
          <w:color w:val="000000"/>
        </w:rPr>
        <w:t xml:space="preserve"> será aludida en este instrumento como la “</w:t>
      </w:r>
      <w:r>
        <w:rPr>
          <w:color w:val="000000"/>
          <w:u w:val="single"/>
        </w:rPr>
        <w:t>Parte Receptora</w:t>
      </w:r>
      <w:r>
        <w:rPr>
          <w:color w:val="000000"/>
        </w:rPr>
        <w:t>”; </w:t>
      </w:r>
    </w:p>
    <w:p w14:paraId="0000000B" w14:textId="77777777" w:rsidR="00106941" w:rsidRDefault="002A7D1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Quattrocento Sans" w:eastAsia="Quattrocento Sans" w:hAnsi="Quattrocento Sans" w:cs="Quattrocento Sans"/>
          <w:color w:val="000000"/>
        </w:rPr>
      </w:pPr>
      <w:r>
        <w:rPr>
          <w:color w:val="000000"/>
        </w:rPr>
        <w:t> </w:t>
      </w:r>
    </w:p>
    <w:p w14:paraId="0000000C" w14:textId="77777777" w:rsidR="00106941" w:rsidRDefault="002A7D1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>
        <w:rPr>
          <w:color w:val="000000"/>
        </w:rPr>
        <w:t>Se entenderá por “Información Confidencial": </w:t>
      </w:r>
      <w:r>
        <w:rPr>
          <w:rFonts w:ascii="Times New Roman" w:eastAsia="Times New Roman" w:hAnsi="Times New Roman" w:cs="Times New Roman"/>
          <w:color w:val="000000"/>
        </w:rPr>
        <w:t> </w:t>
      </w:r>
    </w:p>
    <w:p w14:paraId="0000000D" w14:textId="77777777" w:rsidR="00106941" w:rsidRDefault="0010694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color w:val="000000"/>
        </w:rPr>
      </w:pPr>
    </w:p>
    <w:p w14:paraId="0000000E" w14:textId="77777777" w:rsidR="00106941" w:rsidRDefault="002A7D1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>
        <w:rPr>
          <w:color w:val="000000"/>
        </w:rPr>
        <w:t>Toda información, de cualquier tipo, incluyendo, pero sin limitarse a ella, información financiera, fiscal, comercial, jurídica, de procedimiento, técnica, operativa, de gestión, de marketing, empresarial y de otro tipo, datos y conocimientos (incluyendo copias de los mismos) relacionados con la Parte Reveladora, sus Representantes o la información respecto del Proyecto y sus integrantes, que la Parte Reveladora o sus Representantes puedan suministrar a la Parte Receptora o a sus Representantes de forma oral, por escrito, o mediante inspección, o en formato electrónico o magnético o en cualquier otra forma; </w:t>
      </w:r>
    </w:p>
    <w:p w14:paraId="0000000F" w14:textId="77777777" w:rsidR="00106941" w:rsidRDefault="0010694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jc w:val="both"/>
        <w:rPr>
          <w:color w:val="000000"/>
        </w:rPr>
      </w:pPr>
    </w:p>
    <w:p w14:paraId="00000010" w14:textId="77777777" w:rsidR="00106941" w:rsidRDefault="002A7D1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>
        <w:rPr>
          <w:color w:val="000000"/>
        </w:rPr>
        <w:t xml:space="preserve">La existencia de este </w:t>
      </w:r>
      <w:r>
        <w:t>Acuerdo</w:t>
      </w:r>
      <w:r>
        <w:rPr>
          <w:color w:val="000000"/>
        </w:rPr>
        <w:t xml:space="preserve"> el hecho de que se estén llevando a cabo conversaciones en relación con el desarrollo del Proyecto, el contenido de las conversaciones relativas al Proyecto, los términos, condiciones o cualquier información de los factores (bajo cualquier forma) relacionados con el Proyecto, incluyendo el estado de este y su existencia; y  </w:t>
      </w:r>
    </w:p>
    <w:p w14:paraId="00000011" w14:textId="77777777" w:rsidR="00106941" w:rsidRDefault="0010694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</w:p>
    <w:p w14:paraId="00000012" w14:textId="77777777" w:rsidR="00106941" w:rsidRDefault="002A7D1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>
        <w:rPr>
          <w:color w:val="000000"/>
        </w:rPr>
        <w:t xml:space="preserve">Todos los análisis, informes, compilaciones, previsiones, estudios, resúmenes, notas, memorandos, datos y otros documentos y materiales preparados por cualquiera de las Partes o sus Representantes o cualquier tercero, que contengan, reflejen o se generen a partir de cualquier información descrita en los números </w:t>
      </w:r>
      <w:r>
        <w:t>I</w:t>
      </w:r>
      <w:r>
        <w:rPr>
          <w:color w:val="000000"/>
        </w:rPr>
        <w:t xml:space="preserve"> y </w:t>
      </w:r>
      <w:r>
        <w:t xml:space="preserve">II </w:t>
      </w:r>
      <w:r>
        <w:rPr>
          <w:color w:val="000000"/>
        </w:rPr>
        <w:t>anteriores. </w:t>
      </w:r>
    </w:p>
    <w:p w14:paraId="00000013" w14:textId="77777777" w:rsidR="00106941" w:rsidRDefault="002A7D1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10"/>
        <w:jc w:val="both"/>
        <w:rPr>
          <w:rFonts w:ascii="Quattrocento Sans" w:eastAsia="Quattrocento Sans" w:hAnsi="Quattrocento Sans" w:cs="Quattrocento Sans"/>
          <w:color w:val="000000"/>
        </w:rPr>
      </w:pPr>
      <w:r>
        <w:rPr>
          <w:color w:val="000000"/>
        </w:rPr>
        <w:t>  </w:t>
      </w:r>
    </w:p>
    <w:p w14:paraId="00000014" w14:textId="77777777" w:rsidR="00106941" w:rsidRDefault="002A7D1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>
        <w:rPr>
          <w:color w:val="000000"/>
        </w:rPr>
        <w:t xml:space="preserve">Se entenderá por “Representantes" a los directores, funcionarios, empleados, Filiales, sucesores y cesionarios, representantes, agentes, abogados, contadores, asesores, </w:t>
      </w:r>
      <w:r>
        <w:rPr>
          <w:color w:val="000000"/>
        </w:rPr>
        <w:lastRenderedPageBreak/>
        <w:t>profesores, ayudantes y/o alumnos de dicha Parte o de sus Filiales a quienes la Información Confidencial ha sido revelada bajo "necesidad de conocimiento" (“</w:t>
      </w:r>
      <w:proofErr w:type="spellStart"/>
      <w:r>
        <w:rPr>
          <w:color w:val="000000"/>
        </w:rPr>
        <w:t>need</w:t>
      </w:r>
      <w:proofErr w:type="spellEnd"/>
      <w:r>
        <w:rPr>
          <w:color w:val="000000"/>
        </w:rPr>
        <w:t> to </w:t>
      </w:r>
      <w:proofErr w:type="spellStart"/>
      <w:r>
        <w:rPr>
          <w:color w:val="000000"/>
        </w:rPr>
        <w:t>know</w:t>
      </w:r>
      <w:proofErr w:type="spellEnd"/>
      <w:r>
        <w:rPr>
          <w:color w:val="000000"/>
        </w:rPr>
        <w:t> basis”). </w:t>
      </w:r>
      <w:r>
        <w:rPr>
          <w:rFonts w:ascii="Times New Roman" w:eastAsia="Times New Roman" w:hAnsi="Times New Roman" w:cs="Times New Roman"/>
          <w:color w:val="000000"/>
        </w:rPr>
        <w:t> </w:t>
      </w:r>
    </w:p>
    <w:p w14:paraId="00000015" w14:textId="77777777" w:rsidR="00106941" w:rsidRDefault="0010694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color w:val="000000"/>
        </w:rPr>
      </w:pPr>
    </w:p>
    <w:p w14:paraId="00000016" w14:textId="77777777" w:rsidR="00106941" w:rsidRDefault="002A7D1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>
        <w:rPr>
          <w:color w:val="000000"/>
        </w:rPr>
        <w:t xml:space="preserve">La Información Confidencial y todas las copias de esta, con independencia del medio en que se encuentran contenidas, serán tratadas y mantenidas como confidenciales y secretas y no serán, sin contar con el previo consentimiento por escrito de la Parte Reveladora, reveladas por la Parte Receptora o sus Representantes de ninguna manera, en todo o en parte, y no serán utilizadas por la Parte Receptora o sus Representantes para otros fines que no sean el desarrollo del Proyecto. La Parte Receptora protegerá y tratará toda la Información Confidencial con el mismo grado de cuidado que utiliza para proteger su propia </w:t>
      </w:r>
      <w:r>
        <w:t>Información Confidencial</w:t>
      </w:r>
      <w:r>
        <w:rPr>
          <w:color w:val="000000"/>
        </w:rPr>
        <w:t xml:space="preserve"> de igual importancia, pero en ningún caso con menos cuidado que el razonable. La Parte Receptora sólo revelará la Información Confidencial a sus Representantes que tengan necesidad de conocimiento. </w:t>
      </w:r>
    </w:p>
    <w:p w14:paraId="00000017" w14:textId="77777777" w:rsidR="00106941" w:rsidRDefault="00106941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  <w:sz w:val="20"/>
          <w:szCs w:val="20"/>
        </w:rPr>
      </w:pPr>
    </w:p>
    <w:p w14:paraId="00000018" w14:textId="77777777" w:rsidR="00106941" w:rsidRDefault="002A7D1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>
        <w:rPr>
          <w:color w:val="000000"/>
        </w:rPr>
        <w:t xml:space="preserve">La Parte Receptora tratará y mantendrá el hecho y la existencia del proceso de desarrollo del Proyecto y su relación con la Parte Reveladora como confidenciales y secretos, y no revelará ningún término, condición u otros hechos con respecto al suministro de información en virtud del presente documento y el proceso de constitución de implementación del Proyecto, incluyendo el estado del mismo o su existencia, ni el presente </w:t>
      </w:r>
      <w:r>
        <w:t>Acuerdo ni</w:t>
      </w:r>
      <w:r>
        <w:rPr>
          <w:color w:val="000000"/>
        </w:rPr>
        <w:t xml:space="preserve"> sus documentos relacionados, o el hecho de que la </w:t>
      </w:r>
      <w:r>
        <w:t>Información Confidencial</w:t>
      </w:r>
      <w:r>
        <w:rPr>
          <w:color w:val="000000"/>
        </w:rPr>
        <w:t xml:space="preserve"> vaya a ser o haya sido suministrada a la Parte Receptora, salvo que lo exija la ley, la autoridad administrativa u otra orden judicial o gubernamental aplicable según l</w:t>
      </w:r>
      <w:r>
        <w:t>a</w:t>
      </w:r>
      <w:r>
        <w:rPr>
          <w:color w:val="000000"/>
        </w:rPr>
        <w:t xml:space="preserve"> </w:t>
      </w:r>
      <w:r>
        <w:t xml:space="preserve">parte </w:t>
      </w:r>
      <w:r>
        <w:rPr>
          <w:color w:val="000000"/>
        </w:rPr>
        <w:t>(</w:t>
      </w:r>
      <w:r>
        <w:t>VII</w:t>
      </w:r>
      <w:r>
        <w:rPr>
          <w:color w:val="000000"/>
        </w:rPr>
        <w:t>) siguiente. La Parte Reveladora no estará obligada a poner a disposición de la Parte Receptora o de sus Representantes ninguna Información Confidencial en particular, ni a complementar o actualizar cualquier Información Confidencial previamente proporcionada. </w:t>
      </w:r>
    </w:p>
    <w:p w14:paraId="00000019" w14:textId="77777777" w:rsidR="00106941" w:rsidRDefault="00106941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  <w:sz w:val="20"/>
          <w:szCs w:val="20"/>
        </w:rPr>
      </w:pPr>
    </w:p>
    <w:p w14:paraId="0000001A" w14:textId="77777777" w:rsidR="00106941" w:rsidRDefault="002A7D1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>
        <w:rPr>
          <w:color w:val="000000"/>
        </w:rPr>
        <w:t>En ningún caso podrá la parte Receptora compartir Información Confidencial con sus Representantes, si éstos tuvie</w:t>
      </w:r>
      <w:r>
        <w:t>s</w:t>
      </w:r>
      <w:r>
        <w:rPr>
          <w:color w:val="000000"/>
        </w:rPr>
        <w:t>en algún vínculo laboral, de prestación de servicios, o sean directores o personas o empresas relacionadas con un competidor de la parte Reveladora. </w:t>
      </w:r>
    </w:p>
    <w:p w14:paraId="0000001B" w14:textId="77777777" w:rsidR="00106941" w:rsidRDefault="00106941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  <w:sz w:val="20"/>
          <w:szCs w:val="20"/>
        </w:rPr>
      </w:pPr>
    </w:p>
    <w:p w14:paraId="0000001C" w14:textId="77777777" w:rsidR="00106941" w:rsidRDefault="002A7D1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>
        <w:rPr>
          <w:color w:val="000000"/>
        </w:rPr>
        <w:t>La Información Confidencial puede incluir información privilegiada cuyo conocimiento estaría sujeto a las leyes y reglamentos que prohíben su divulgación. Cada una de las Partes acuerda, en su propio nombre y en el de sus Representantes, que ella y sus correspondientes Representantes actuarán, en todos los aspectos, de conformidad con las disposiciones de todas las leyes, estatutos, reglamentos, requisitos y códigos de valores aplicables de cualquier jurisdicción competente, en particular las relativas al uso de información privilegiada y las correspondientes a la creación y mantenimiento de un registro de las personas a las que se revele la Información Confidencial, cuando sea aplicable. </w:t>
      </w:r>
    </w:p>
    <w:p w14:paraId="0000001D" w14:textId="77777777" w:rsidR="00106941" w:rsidRDefault="0010694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</w:p>
    <w:p w14:paraId="0000001E" w14:textId="77777777" w:rsidR="00106941" w:rsidRDefault="0010694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</w:p>
    <w:p w14:paraId="0000001F" w14:textId="77777777" w:rsidR="00106941" w:rsidRDefault="002A7D1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>
        <w:rPr>
          <w:color w:val="000000"/>
        </w:rPr>
        <w:t>La Parte Receptora hará que sus Representantes reconozcan y cumplan cada uno de los compromisos contenidos en este</w:t>
      </w:r>
      <w:r>
        <w:t xml:space="preserve"> Acuerdo </w:t>
      </w:r>
      <w:r>
        <w:rPr>
          <w:color w:val="000000"/>
        </w:rPr>
        <w:t xml:space="preserve">como si dichas personas fueran las </w:t>
      </w:r>
      <w:r>
        <w:t>partes</w:t>
      </w:r>
      <w:r>
        <w:rPr>
          <w:color w:val="000000"/>
        </w:rPr>
        <w:t xml:space="preserve"> originales del mismo. Cada </w:t>
      </w:r>
      <w:r>
        <w:t>p</w:t>
      </w:r>
      <w:r>
        <w:rPr>
          <w:color w:val="000000"/>
        </w:rPr>
        <w:t xml:space="preserve">arte será responsable de cualquier incumplimiento del presente </w:t>
      </w:r>
      <w:r>
        <w:t xml:space="preserve">Acuerdo </w:t>
      </w:r>
      <w:r>
        <w:rPr>
          <w:color w:val="000000"/>
        </w:rPr>
        <w:t>por parte de sus Representantes. </w:t>
      </w:r>
    </w:p>
    <w:p w14:paraId="00000020" w14:textId="77777777" w:rsidR="00106941" w:rsidRDefault="00106941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  <w:sz w:val="20"/>
          <w:szCs w:val="20"/>
        </w:rPr>
      </w:pPr>
    </w:p>
    <w:p w14:paraId="00000021" w14:textId="77777777" w:rsidR="00106941" w:rsidRDefault="002A7D1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>
        <w:rPr>
          <w:color w:val="000000"/>
        </w:rPr>
        <w:lastRenderedPageBreak/>
        <w:t xml:space="preserve">Toda la </w:t>
      </w:r>
      <w:r>
        <w:t>Información Confidencial</w:t>
      </w:r>
      <w:r>
        <w:rPr>
          <w:color w:val="000000"/>
        </w:rPr>
        <w:t xml:space="preserve"> entregada por la Parte Reveladora a la Parte Receptora en virtud de este </w:t>
      </w:r>
      <w:r>
        <w:t xml:space="preserve">Acuerdo </w:t>
      </w:r>
      <w:r>
        <w:rPr>
          <w:color w:val="000000"/>
        </w:rPr>
        <w:t>es y seguirá siendo propiedad de la Parte Reveladora. </w:t>
      </w:r>
    </w:p>
    <w:p w14:paraId="00000022" w14:textId="77777777" w:rsidR="00106941" w:rsidRDefault="00106941">
      <w:pPr>
        <w:jc w:val="both"/>
        <w:rPr>
          <w:color w:val="000000"/>
          <w:sz w:val="20"/>
          <w:szCs w:val="20"/>
        </w:rPr>
      </w:pPr>
    </w:p>
    <w:p w14:paraId="00000023" w14:textId="77777777" w:rsidR="00106941" w:rsidRDefault="002A7D1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>
        <w:t>La fecha de terminación del Acuerdo será la fecha en que el Proyecto se considere finalizado y evaluado académicamente por la Institución, y, posterior a esto, se realice su respectiva entrega y presentación de resultados a la Empresa.</w:t>
      </w:r>
    </w:p>
    <w:p w14:paraId="00000024" w14:textId="77777777" w:rsidR="00106941" w:rsidRDefault="0010694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</w:pPr>
    </w:p>
    <w:p w14:paraId="00000025" w14:textId="4D9C55AF" w:rsidR="00106941" w:rsidRDefault="002A7D1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>
        <w:rPr>
          <w:color w:val="000000"/>
        </w:rPr>
        <w:t xml:space="preserve">A la fecha de terminación del </w:t>
      </w:r>
      <w:r>
        <w:t>Acuerdo</w:t>
      </w:r>
      <w:r>
        <w:rPr>
          <w:color w:val="000000"/>
        </w:rPr>
        <w:t xml:space="preserve">, la Parte Receptora, a su propio costo, y dentro de los 7 días siguientes a la recepción de dicha solicitud escrita, destruirá o hará destruir todos los documentos y borrará o hará borrar todos los archivos o registros informáticos </w:t>
      </w:r>
      <w:del w:id="0" w:author="Francisco Silva Concha" w:date="2022-01-27T19:23:00Z">
        <w:r w:rsidDel="007232D0">
          <w:rPr>
            <w:color w:val="000000"/>
          </w:rPr>
          <w:delText xml:space="preserve">preparados </w:delText>
        </w:r>
      </w:del>
      <w:ins w:id="1" w:author="Francisco Silva Concha" w:date="2022-01-27T19:23:00Z">
        <w:r w:rsidR="007232D0">
          <w:rPr>
            <w:color w:val="000000"/>
          </w:rPr>
          <w:t xml:space="preserve">que </w:t>
        </w:r>
      </w:ins>
      <w:ins w:id="2" w:author="Francisco Silva Concha" w:date="2022-01-27T19:24:00Z">
        <w:r w:rsidR="007232D0">
          <w:rPr>
            <w:color w:val="000000"/>
          </w:rPr>
          <w:t>haya sido preparado</w:t>
        </w:r>
      </w:ins>
      <w:ins w:id="3" w:author="Francisco Silva Concha" w:date="2022-01-27T19:23:00Z">
        <w:r w:rsidR="007232D0">
          <w:rPr>
            <w:color w:val="000000"/>
          </w:rPr>
          <w:t xml:space="preserve"> </w:t>
        </w:r>
      </w:ins>
      <w:commentRangeStart w:id="4"/>
      <w:r>
        <w:rPr>
          <w:color w:val="000000"/>
        </w:rPr>
        <w:t xml:space="preserve">por </w:t>
      </w:r>
      <w:del w:id="5" w:author="Francisco Silva Concha" w:date="2022-01-27T19:21:00Z">
        <w:r w:rsidDel="007232D0">
          <w:rPr>
            <w:color w:val="000000"/>
          </w:rPr>
          <w:delText xml:space="preserve">cualquiera de las Partes </w:delText>
        </w:r>
        <w:commentRangeEnd w:id="4"/>
        <w:r w:rsidR="000B218E" w:rsidDel="007232D0">
          <w:rPr>
            <w:rStyle w:val="Refdecomentario"/>
          </w:rPr>
          <w:commentReference w:id="4"/>
        </w:r>
        <w:commentRangeStart w:id="6"/>
        <w:r w:rsidDel="007232D0">
          <w:rPr>
            <w:color w:val="000000"/>
          </w:rPr>
          <w:delText>o sus Representantes que la Parte Receptora o sus Representantes</w:delText>
        </w:r>
        <w:commentRangeEnd w:id="6"/>
        <w:r w:rsidR="00EE4047" w:rsidDel="007232D0">
          <w:rPr>
            <w:rStyle w:val="Refdecomentario"/>
          </w:rPr>
          <w:commentReference w:id="6"/>
        </w:r>
        <w:r w:rsidDel="007232D0">
          <w:rPr>
            <w:color w:val="000000"/>
          </w:rPr>
          <w:delText xml:space="preserve"> puedan tener</w:delText>
        </w:r>
      </w:del>
      <w:ins w:id="7" w:author="Francisco Silva Concha" w:date="2022-01-27T19:21:00Z">
        <w:r w:rsidR="007232D0">
          <w:rPr>
            <w:color w:val="000000"/>
          </w:rPr>
          <w:t>la Parte Receptora</w:t>
        </w:r>
      </w:ins>
      <w:ins w:id="8" w:author="Francisco Silva Concha" w:date="2022-01-27T19:24:00Z">
        <w:r w:rsidR="007232D0">
          <w:rPr>
            <w:color w:val="000000"/>
          </w:rPr>
          <w:t>,</w:t>
        </w:r>
      </w:ins>
      <w:del w:id="9" w:author="Francisco Silva Concha" w:date="2022-01-27T19:24:00Z">
        <w:r w:rsidDel="007232D0">
          <w:rPr>
            <w:color w:val="000000"/>
          </w:rPr>
          <w:delText>,</w:delText>
        </w:r>
      </w:del>
      <w:r>
        <w:rPr>
          <w:color w:val="000000"/>
        </w:rPr>
        <w:t xml:space="preserve"> que se consideren </w:t>
      </w:r>
      <w:r>
        <w:t>Información Confidencial</w:t>
      </w:r>
      <w:r>
        <w:rPr>
          <w:color w:val="000000"/>
        </w:rPr>
        <w:t xml:space="preserve">, o que contengan o hayan sido generados a partir de </w:t>
      </w:r>
      <w:r>
        <w:t>Información Confidencial</w:t>
      </w:r>
      <w:r>
        <w:rPr>
          <w:color w:val="000000"/>
        </w:rPr>
        <w:t>.</w:t>
      </w:r>
      <w:del w:id="10" w:author="Francisco Silva Concha" w:date="2022-01-27T19:24:00Z">
        <w:r w:rsidDel="007232D0">
          <w:rPr>
            <w:color w:val="000000"/>
          </w:rPr>
          <w:delText> </w:delText>
        </w:r>
      </w:del>
    </w:p>
    <w:p w14:paraId="00000026" w14:textId="77777777" w:rsidR="00106941" w:rsidRDefault="00106941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14:paraId="00000027" w14:textId="06EFF452" w:rsidR="00106941" w:rsidRPr="00610BD7" w:rsidRDefault="002A7D1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highlight w:val="yellow"/>
          <w:rPrChange w:id="11" w:author="Francisco Silva Concha" w:date="2022-01-27T20:32:00Z">
            <w:rPr>
              <w:color w:val="000000"/>
            </w:rPr>
          </w:rPrChange>
        </w:rPr>
      </w:pPr>
      <w:r w:rsidRPr="00610BD7">
        <w:rPr>
          <w:color w:val="000000"/>
          <w:highlight w:val="yellow"/>
          <w:rPrChange w:id="12" w:author="Francisco Silva Concha" w:date="2022-01-27T20:32:00Z">
            <w:rPr>
              <w:color w:val="000000"/>
            </w:rPr>
          </w:rPrChange>
        </w:rPr>
        <w:t xml:space="preserve">Sin perjuicio del punto anterior, </w:t>
      </w:r>
      <w:r w:rsidRPr="00610BD7">
        <w:rPr>
          <w:color w:val="000000"/>
          <w:highlight w:val="yellow"/>
        </w:rPr>
        <w:t xml:space="preserve">el Proyecto podrá publicarse vía internet sólo si se codifican a cabalidad cada uno de los “datos sensibles” de la Empresa. Se entenderá por “datos sensibles” a: nombres de productos, descripciones de los productos, fechas exactas de venta asociadas a lo anterior. </w:t>
      </w:r>
      <w:ins w:id="13" w:author="Francisco Silva Concha" w:date="2022-01-27T19:25:00Z">
        <w:r w:rsidR="007232D0" w:rsidRPr="00610BD7">
          <w:rPr>
            <w:color w:val="000000"/>
            <w:highlight w:val="yellow"/>
          </w:rPr>
          <w:t xml:space="preserve">Además, </w:t>
        </w:r>
      </w:ins>
      <w:del w:id="14" w:author="Francisco Silva Concha" w:date="2022-01-27T19:25:00Z">
        <w:r w:rsidRPr="00610BD7" w:rsidDel="007232D0">
          <w:rPr>
            <w:color w:val="000000"/>
            <w:highlight w:val="yellow"/>
          </w:rPr>
          <w:delText>S</w:delText>
        </w:r>
      </w:del>
      <w:ins w:id="15" w:author="Francisco Silva Concha" w:date="2022-01-27T19:25:00Z">
        <w:r w:rsidR="007232D0" w:rsidRPr="00610BD7">
          <w:rPr>
            <w:color w:val="000000"/>
            <w:highlight w:val="yellow"/>
          </w:rPr>
          <w:t>s</w:t>
        </w:r>
      </w:ins>
      <w:r w:rsidRPr="00610BD7">
        <w:rPr>
          <w:color w:val="000000"/>
          <w:highlight w:val="yellow"/>
        </w:rPr>
        <w:t xml:space="preserve">e deja especificado que sólo </w:t>
      </w:r>
      <w:del w:id="16" w:author="Francisco Silva Concha" w:date="2022-01-27T19:26:00Z">
        <w:r w:rsidRPr="00610BD7" w:rsidDel="004541B7">
          <w:rPr>
            <w:color w:val="000000"/>
            <w:highlight w:val="yellow"/>
          </w:rPr>
          <w:delText>se podrán</w:delText>
        </w:r>
      </w:del>
      <w:ins w:id="17" w:author="Francisco Silva Concha" w:date="2022-01-27T19:26:00Z">
        <w:r w:rsidR="004541B7" w:rsidRPr="00610BD7">
          <w:rPr>
            <w:color w:val="000000"/>
            <w:highlight w:val="yellow"/>
          </w:rPr>
          <w:t>la Parte Receptora se podrá</w:t>
        </w:r>
      </w:ins>
      <w:r w:rsidRPr="00610BD7">
        <w:rPr>
          <w:color w:val="000000"/>
          <w:highlight w:val="yellow"/>
        </w:rPr>
        <w:t xml:space="preserve"> referir a la Empresa como “Empresa dedicada a la fabricación de alimentos”, bajo ningún caso se podrá mencionar </w:t>
      </w:r>
      <w:ins w:id="18" w:author="Francisco Silva Concha" w:date="2022-01-27T19:26:00Z">
        <w:r w:rsidR="004541B7" w:rsidRPr="00610BD7">
          <w:rPr>
            <w:color w:val="000000"/>
            <w:highlight w:val="yellow"/>
          </w:rPr>
          <w:t xml:space="preserve">la palabra </w:t>
        </w:r>
      </w:ins>
      <w:r w:rsidRPr="00610BD7">
        <w:rPr>
          <w:color w:val="000000"/>
          <w:highlight w:val="yellow"/>
        </w:rPr>
        <w:t>“Piwén”, “Comercial Piwén” o similares.</w:t>
      </w:r>
    </w:p>
    <w:p w14:paraId="00000028" w14:textId="77777777" w:rsidR="00106941" w:rsidRPr="004541B7" w:rsidRDefault="00106941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14:paraId="00000029" w14:textId="77777777" w:rsidR="00106941" w:rsidRPr="004541B7" w:rsidRDefault="0010694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color w:val="000000"/>
        </w:rPr>
      </w:pPr>
    </w:p>
    <w:p w14:paraId="0000002A" w14:textId="77777777" w:rsidR="00106941" w:rsidRPr="004541B7" w:rsidRDefault="00106941">
      <w:pPr>
        <w:rPr>
          <w:sz w:val="20"/>
          <w:szCs w:val="20"/>
        </w:rPr>
      </w:pPr>
    </w:p>
    <w:p w14:paraId="0000002B" w14:textId="77777777" w:rsidR="00106941" w:rsidRPr="004541B7" w:rsidRDefault="002A7D1A">
      <w:pPr>
        <w:rPr>
          <w:sz w:val="20"/>
          <w:szCs w:val="20"/>
        </w:rPr>
      </w:pPr>
      <w:r w:rsidRPr="004541B7">
        <w:rPr>
          <w:sz w:val="20"/>
          <w:szCs w:val="20"/>
        </w:rPr>
        <w:t>___________________________                                                              _________________________</w:t>
      </w:r>
    </w:p>
    <w:p w14:paraId="0000002C" w14:textId="77777777" w:rsidR="00106941" w:rsidRPr="004541B7" w:rsidRDefault="002A7D1A">
      <w:pPr>
        <w:rPr>
          <w:sz w:val="20"/>
          <w:szCs w:val="20"/>
        </w:rPr>
      </w:pPr>
      <w:r w:rsidRPr="004541B7">
        <w:rPr>
          <w:sz w:val="20"/>
          <w:szCs w:val="20"/>
        </w:rPr>
        <w:t xml:space="preserve">     Gaspar Arturo García Baeza                                                                   </w:t>
      </w:r>
      <w:r w:rsidRPr="004541B7">
        <w:rPr>
          <w:sz w:val="20"/>
          <w:szCs w:val="20"/>
          <w:rPrChange w:id="19" w:author="Francisco Silva Concha" w:date="2022-01-27T19:27:00Z">
            <w:rPr>
              <w:sz w:val="20"/>
              <w:szCs w:val="20"/>
              <w:highlight w:val="yellow"/>
            </w:rPr>
          </w:rPrChange>
        </w:rPr>
        <w:t>Ignacio</w:t>
      </w:r>
    </w:p>
    <w:p w14:paraId="0000002D" w14:textId="77777777" w:rsidR="00106941" w:rsidRPr="004541B7" w:rsidRDefault="002A7D1A">
      <w:pPr>
        <w:rPr>
          <w:sz w:val="20"/>
          <w:szCs w:val="20"/>
        </w:rPr>
      </w:pPr>
      <w:r w:rsidRPr="004541B7">
        <w:rPr>
          <w:sz w:val="20"/>
          <w:szCs w:val="20"/>
        </w:rPr>
        <w:t xml:space="preserve">      17.086.626-6                                                                                            </w:t>
      </w:r>
      <w:r w:rsidRPr="004541B7">
        <w:rPr>
          <w:sz w:val="20"/>
          <w:szCs w:val="20"/>
          <w:rPrChange w:id="20" w:author="Francisco Silva Concha" w:date="2022-01-27T19:27:00Z">
            <w:rPr>
              <w:sz w:val="20"/>
              <w:szCs w:val="20"/>
              <w:highlight w:val="yellow"/>
            </w:rPr>
          </w:rPrChange>
        </w:rPr>
        <w:t>RUT IGNACIO</w:t>
      </w:r>
    </w:p>
    <w:p w14:paraId="0000002E" w14:textId="77777777" w:rsidR="00106941" w:rsidRPr="004541B7" w:rsidRDefault="002A7D1A">
      <w:pPr>
        <w:rPr>
          <w:sz w:val="20"/>
          <w:szCs w:val="20"/>
        </w:rPr>
      </w:pPr>
      <w:r w:rsidRPr="004541B7">
        <w:rPr>
          <w:sz w:val="20"/>
          <w:szCs w:val="20"/>
        </w:rPr>
        <w:t xml:space="preserve">      Comercial Piwén SpA                                                                              Profesor       </w:t>
      </w:r>
    </w:p>
    <w:p w14:paraId="0000002F" w14:textId="77777777" w:rsidR="00106941" w:rsidRPr="004541B7" w:rsidRDefault="002A7D1A">
      <w:pPr>
        <w:rPr>
          <w:sz w:val="20"/>
          <w:szCs w:val="20"/>
        </w:rPr>
      </w:pPr>
      <w:r w:rsidRPr="004541B7">
        <w:rPr>
          <w:sz w:val="20"/>
          <w:szCs w:val="20"/>
        </w:rPr>
        <w:t xml:space="preserve"> </w:t>
      </w:r>
    </w:p>
    <w:p w14:paraId="00000030" w14:textId="77777777" w:rsidR="00106941" w:rsidRPr="004541B7" w:rsidRDefault="00106941">
      <w:pPr>
        <w:rPr>
          <w:sz w:val="20"/>
          <w:szCs w:val="20"/>
        </w:rPr>
      </w:pPr>
    </w:p>
    <w:p w14:paraId="00000031" w14:textId="77777777" w:rsidR="00106941" w:rsidRPr="004541B7" w:rsidRDefault="00106941">
      <w:pPr>
        <w:rPr>
          <w:sz w:val="20"/>
          <w:szCs w:val="20"/>
        </w:rPr>
      </w:pPr>
    </w:p>
    <w:p w14:paraId="00000032" w14:textId="77777777" w:rsidR="00106941" w:rsidRPr="004541B7" w:rsidRDefault="002A7D1A">
      <w:pPr>
        <w:rPr>
          <w:sz w:val="20"/>
          <w:szCs w:val="20"/>
        </w:rPr>
      </w:pPr>
      <w:r w:rsidRPr="004541B7">
        <w:rPr>
          <w:sz w:val="20"/>
          <w:szCs w:val="20"/>
        </w:rPr>
        <w:t xml:space="preserve">                                                                                                                         _________________________</w:t>
      </w:r>
    </w:p>
    <w:p w14:paraId="00000033" w14:textId="77777777" w:rsidR="00106941" w:rsidRPr="004541B7" w:rsidRDefault="002A7D1A">
      <w:pPr>
        <w:rPr>
          <w:sz w:val="20"/>
          <w:szCs w:val="20"/>
        </w:rPr>
      </w:pPr>
      <w:r w:rsidRPr="004541B7">
        <w:rPr>
          <w:sz w:val="20"/>
          <w:szCs w:val="20"/>
        </w:rPr>
        <w:t xml:space="preserve">                                                                                                                         </w:t>
      </w:r>
      <w:r w:rsidRPr="004541B7">
        <w:rPr>
          <w:sz w:val="20"/>
          <w:szCs w:val="20"/>
          <w:rPrChange w:id="21" w:author="Francisco Silva Concha" w:date="2022-01-27T19:27:00Z">
            <w:rPr>
              <w:sz w:val="20"/>
              <w:szCs w:val="20"/>
              <w:highlight w:val="yellow"/>
            </w:rPr>
          </w:rPrChange>
        </w:rPr>
        <w:t>Álvaro</w:t>
      </w:r>
    </w:p>
    <w:p w14:paraId="00000034" w14:textId="77777777" w:rsidR="00106941" w:rsidRDefault="002A7D1A">
      <w:pPr>
        <w:rPr>
          <w:sz w:val="20"/>
          <w:szCs w:val="20"/>
        </w:rPr>
      </w:pPr>
      <w:r w:rsidRPr="004541B7">
        <w:rPr>
          <w:sz w:val="20"/>
          <w:szCs w:val="20"/>
        </w:rPr>
        <w:t xml:space="preserve">                                                                                                                         </w:t>
      </w:r>
      <w:r w:rsidRPr="004541B7">
        <w:rPr>
          <w:sz w:val="20"/>
          <w:szCs w:val="20"/>
          <w:rPrChange w:id="22" w:author="Francisco Silva Concha" w:date="2022-01-27T19:27:00Z">
            <w:rPr>
              <w:sz w:val="20"/>
              <w:szCs w:val="20"/>
              <w:highlight w:val="yellow"/>
            </w:rPr>
          </w:rPrChange>
        </w:rPr>
        <w:t>RUT Álvaro</w:t>
      </w:r>
    </w:p>
    <w:p w14:paraId="00000035" w14:textId="77777777" w:rsidR="00106941" w:rsidRDefault="002A7D1A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                                                                                    Ayudante</w:t>
      </w:r>
    </w:p>
    <w:sectPr w:rsidR="00106941">
      <w:footerReference w:type="default" r:id="rId12"/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4" w:author="Ignacio Loayza" w:date="2022-01-04T19:29:00Z" w:initials="IL">
    <w:p w14:paraId="7F2A15FD" w14:textId="6D3B3B90" w:rsidR="000B218E" w:rsidRDefault="000B218E">
      <w:pPr>
        <w:pStyle w:val="Textocomentario"/>
      </w:pPr>
      <w:r>
        <w:rPr>
          <w:rStyle w:val="Refdecomentario"/>
        </w:rPr>
        <w:annotationRef/>
      </w:r>
      <w:r>
        <w:t>Con cualquiera de las Partes entiendo que se refiere a tanto el grupo de trabajo de alumnos</w:t>
      </w:r>
      <w:r w:rsidR="00EE4047">
        <w:t>, como la empresa (Parte Reveladora),</w:t>
      </w:r>
      <w:r>
        <w:t xml:space="preserve"> como el profesor y ayudante</w:t>
      </w:r>
      <w:r w:rsidR="00EE4047">
        <w:t>. No creo que sea responsabilidad nuestra (Profesor/ayudante) verificar de forma exhaustiva la deleción del trabajo de realizado por un grupo donde se encuentra un empleado de la empresa.</w:t>
      </w:r>
    </w:p>
  </w:comment>
  <w:comment w:id="6" w:author="Ignacio Loayza" w:date="2022-01-04T19:36:00Z" w:initials="IL">
    <w:p w14:paraId="500AFE23" w14:textId="557AD785" w:rsidR="00EE4047" w:rsidRDefault="00EE4047">
      <w:pPr>
        <w:pStyle w:val="Textocomentario"/>
      </w:pPr>
      <w:r>
        <w:rPr>
          <w:rStyle w:val="Refdecomentario"/>
        </w:rPr>
        <w:annotationRef/>
      </w:r>
      <w:r>
        <w:t>Por favor redactar nuevamente, no se entiende esta sentencia.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F2A15FD" w15:done="1"/>
  <w15:commentEx w15:paraId="500AFE23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7F1EAA" w16cex:dateUtc="2022-01-04T22:29:00Z"/>
  <w16cex:commentExtensible w16cex:durableId="257F2024" w16cex:dateUtc="2022-01-04T22:3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F2A15FD" w16cid:durableId="257F1EAA"/>
  <w16cid:commentId w16cid:paraId="500AFE23" w16cid:durableId="257F2024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494CBB" w14:textId="77777777" w:rsidR="008712A6" w:rsidRDefault="008712A6">
      <w:pPr>
        <w:spacing w:after="0" w:line="240" w:lineRule="auto"/>
      </w:pPr>
      <w:r>
        <w:separator/>
      </w:r>
    </w:p>
  </w:endnote>
  <w:endnote w:type="continuationSeparator" w:id="0">
    <w:p w14:paraId="67608C11" w14:textId="77777777" w:rsidR="008712A6" w:rsidRDefault="008712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Quattrocento Sans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36" w14:textId="77777777" w:rsidR="00106941" w:rsidRDefault="00106941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B79600" w14:textId="77777777" w:rsidR="008712A6" w:rsidRDefault="008712A6">
      <w:pPr>
        <w:spacing w:after="0" w:line="240" w:lineRule="auto"/>
      </w:pPr>
      <w:r>
        <w:separator/>
      </w:r>
    </w:p>
  </w:footnote>
  <w:footnote w:type="continuationSeparator" w:id="0">
    <w:p w14:paraId="769DF691" w14:textId="77777777" w:rsidR="008712A6" w:rsidRDefault="008712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5F22B8"/>
    <w:multiLevelType w:val="multilevel"/>
    <w:tmpl w:val="6AACB17C"/>
    <w:lvl w:ilvl="0">
      <w:start w:val="1"/>
      <w:numFmt w:val="upperRoman"/>
      <w:lvlText w:val="%1."/>
      <w:lvlJc w:val="righ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lowerRoman"/>
      <w:lvlText w:val="%2."/>
      <w:lvlJc w:val="right"/>
      <w:pPr>
        <w:ind w:left="1440" w:hanging="360"/>
      </w:pPr>
    </w:lvl>
    <w:lvl w:ilvl="2">
      <w:start w:val="1"/>
      <w:numFmt w:val="lowerLetter"/>
      <w:lvlText w:val="%3."/>
      <w:lvlJc w:val="left"/>
      <w:pPr>
        <w:ind w:left="2160" w:hanging="360"/>
      </w:pPr>
    </w:lvl>
    <w:lvl w:ilvl="3">
      <w:start w:val="1"/>
      <w:numFmt w:val="lowerLetter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Letter"/>
      <w:lvlText w:val="%6."/>
      <w:lvlJc w:val="left"/>
      <w:pPr>
        <w:ind w:left="4320" w:hanging="360"/>
      </w:pPr>
    </w:lvl>
    <w:lvl w:ilvl="6">
      <w:start w:val="1"/>
      <w:numFmt w:val="lowerLetter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Letter"/>
      <w:lvlText w:val="%9."/>
      <w:lvlJc w:val="left"/>
      <w:pPr>
        <w:ind w:left="6480" w:hanging="36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Francisco Silva Concha">
    <w15:presenceInfo w15:providerId="None" w15:userId="Francisco Silva Concha"/>
  </w15:person>
  <w15:person w15:author="Ignacio Loayza">
    <w15:presenceInfo w15:providerId="None" w15:userId="Ignacio Loayz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6941"/>
    <w:rsid w:val="000B218E"/>
    <w:rsid w:val="00106941"/>
    <w:rsid w:val="002A7D1A"/>
    <w:rsid w:val="004541B7"/>
    <w:rsid w:val="00610BD7"/>
    <w:rsid w:val="007232D0"/>
    <w:rsid w:val="008712A6"/>
    <w:rsid w:val="00885DD3"/>
    <w:rsid w:val="00922974"/>
    <w:rsid w:val="00EE4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566562"/>
  <w15:docId w15:val="{0B4947F5-F494-4F29-A1F4-643E011F5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paragraph">
    <w:name w:val="paragraph"/>
    <w:basedOn w:val="Normal"/>
    <w:rsid w:val="004462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customStyle="1" w:styleId="normaltextrun">
    <w:name w:val="normaltextrun"/>
    <w:basedOn w:val="Fuentedeprrafopredeter"/>
    <w:rsid w:val="004462B6"/>
  </w:style>
  <w:style w:type="character" w:customStyle="1" w:styleId="eop">
    <w:name w:val="eop"/>
    <w:basedOn w:val="Fuentedeprrafopredeter"/>
    <w:rsid w:val="004462B6"/>
  </w:style>
  <w:style w:type="paragraph" w:styleId="Prrafodelista">
    <w:name w:val="List Paragraph"/>
    <w:basedOn w:val="Normal"/>
    <w:uiPriority w:val="34"/>
    <w:qFormat/>
    <w:rsid w:val="00F3058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F1F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Pr>
      <w:sz w:val="20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rPr>
      <w:sz w:val="16"/>
      <w:szCs w:val="16"/>
    </w:rPr>
  </w:style>
  <w:style w:type="paragraph" w:styleId="Revisin">
    <w:name w:val="Revision"/>
    <w:hidden/>
    <w:uiPriority w:val="99"/>
    <w:semiHidden/>
    <w:rsid w:val="000B218E"/>
    <w:pPr>
      <w:spacing w:after="0" w:line="240" w:lineRule="auto"/>
    </w:p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B218E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B218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T6wWQPB4+Qn7FzX4x8DoBEhnVaw==">AMUW2mXMUOpSCTdU/fpihvniT8snBErw9B+ZaHXW7MIXonQhAJAY7KCN5vhfuQJ8grJRqIFb2KuXPIWPCzQcIRNpDETSA2y0hohu+ozUrkQ4ovR9MujUBWE=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3</Pages>
  <Words>1320</Words>
  <Characters>7264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Gaspar García</dc:creator>
  <cp:lastModifiedBy>Francisco Silva Concha</cp:lastModifiedBy>
  <cp:revision>7</cp:revision>
  <dcterms:created xsi:type="dcterms:W3CDTF">2022-01-04T22:38:00Z</dcterms:created>
  <dcterms:modified xsi:type="dcterms:W3CDTF">2022-01-27T23:32:00Z</dcterms:modified>
</cp:coreProperties>
</file>